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86B704F" w14:textId="70FA759A" w:rsidR="00926CFD" w:rsidRDefault="00926CFD" w:rsidP="00926CFD">
      <w:r>
        <w:t>Student Name</w:t>
      </w:r>
      <w:r w:rsidR="003039C0">
        <w:t>s</w:t>
      </w:r>
    </w:p>
    <w:p w14:paraId="5C88088F" w14:textId="6F5DA971" w:rsidR="001B33CA" w:rsidRDefault="001B33CA" w:rsidP="00926CFD">
      <w:pPr>
        <w:rPr>
          <w:lang w:eastAsia="ko-KR"/>
        </w:rPr>
      </w:pPr>
      <w:r>
        <w:rPr>
          <w:lang w:eastAsia="ko-KR"/>
        </w:rPr>
        <w:t>Augustine Kim (s5125270)</w:t>
      </w:r>
    </w:p>
    <w:p w14:paraId="113B3055" w14:textId="77777777" w:rsidR="001B33CA" w:rsidRDefault="001B33CA" w:rsidP="00926CFD">
      <w:pPr>
        <w:rPr>
          <w:lang w:eastAsia="ko-KR"/>
        </w:rPr>
      </w:pP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78DA70BB" w14:textId="77777777" w:rsidR="00C86C9D" w:rsidRDefault="00C86C9D" w:rsidP="000E35F4">
      <w:pPr>
        <w:pStyle w:val="ListParagraph"/>
        <w:ind w:left="709"/>
        <w:jc w:val="both"/>
      </w:pPr>
    </w:p>
    <w:p w14:paraId="519CB3FD" w14:textId="266E8469" w:rsidR="00662952" w:rsidRDefault="004064BF" w:rsidP="000E35F4">
      <w:pPr>
        <w:pStyle w:val="ListParagraph"/>
        <w:ind w:left="709"/>
        <w:jc w:val="both"/>
      </w:pPr>
      <w:r>
        <w:t>Improving road safety helps alleviate the corresponding social and economic costs brought about by road trauma. Victoria carries the 2</w:t>
      </w:r>
      <w:r w:rsidRPr="004064BF">
        <w:rPr>
          <w:vertAlign w:val="superscript"/>
        </w:rPr>
        <w:t>nd</w:t>
      </w:r>
      <w:r>
        <w:t xml:space="preserve"> biggest cost burden across Australian states, valued at $6 billion per year, which not just affects the crash victims, but also their families, other road users, the Commonwealth, and the Victoria State Government. This includes direct costs such as hospitalisation, medication, rehabilitation, and property damage, as well as other potential costs due to loss in productivity of patients, those who allot time to provide informal care, and the surrounding community (</w:t>
      </w:r>
      <w:proofErr w:type="spellStart"/>
      <w:r>
        <w:t>Steinhauser</w:t>
      </w:r>
      <w:proofErr w:type="spellEnd"/>
      <w:r>
        <w:t xml:space="preserve"> &amp; </w:t>
      </w:r>
      <w:proofErr w:type="spellStart"/>
      <w:r>
        <w:t>Lancsar</w:t>
      </w:r>
      <w:proofErr w:type="spellEnd"/>
      <w:r>
        <w:t>, 2022). Raw data that shows details of each road crash between the 3</w:t>
      </w:r>
      <w:r w:rsidRPr="004064BF">
        <w:rPr>
          <w:vertAlign w:val="superscript"/>
        </w:rPr>
        <w:t>rd</w:t>
      </w:r>
      <w:r>
        <w:t xml:space="preserve"> quarter of 2013 to 1</w:t>
      </w:r>
      <w:r w:rsidRPr="004064BF">
        <w:rPr>
          <w:vertAlign w:val="superscript"/>
        </w:rPr>
        <w:t>st</w:t>
      </w:r>
      <w:r>
        <w:t xml:space="preserve"> quarter of 2019 within Victoria is already available. The goal of the proposed system is to make the said data be more meaningful and useful by providing a user interface where data can be aggregated or broken down into more detailed information, to show status and trends by user-selected parameters (e.g., period, area, type of accident etc.). This will allow the government to measure if the polices that were set to improve road safety are effective, based on actual performance versus identified goals or metrics (e.g., lowering the number of alcohol-related accidents by a set percentage versus previous year).</w:t>
      </w:r>
    </w:p>
    <w:p w14:paraId="487A8A7D" w14:textId="77777777" w:rsidR="00C86C9D" w:rsidRPr="00662952" w:rsidRDefault="00C86C9D" w:rsidP="000E35F4">
      <w:pPr>
        <w:pStyle w:val="ListParagraph"/>
        <w:ind w:left="709"/>
        <w:jc w:val="both"/>
      </w:pPr>
    </w:p>
    <w:p w14:paraId="3F226943" w14:textId="12939932" w:rsidR="00473473" w:rsidRDefault="00473473" w:rsidP="00473473">
      <w:pPr>
        <w:pStyle w:val="Heading2"/>
        <w:numPr>
          <w:ilvl w:val="1"/>
          <w:numId w:val="2"/>
        </w:numPr>
      </w:pPr>
      <w:bookmarkStart w:id="2" w:name="_Toc46748624"/>
      <w:r>
        <w:t>System Overview</w:t>
      </w:r>
      <w:bookmarkEnd w:id="2"/>
    </w:p>
    <w:p w14:paraId="23AFB2E3" w14:textId="77777777" w:rsidR="00C86C9D" w:rsidRDefault="00C86C9D" w:rsidP="00EF1C4D">
      <w:pPr>
        <w:pStyle w:val="ListParagraph"/>
        <w:spacing w:after="0" w:line="240" w:lineRule="auto"/>
        <w:ind w:left="709"/>
        <w:jc w:val="both"/>
      </w:pPr>
    </w:p>
    <w:p w14:paraId="7708AA69" w14:textId="551BB9B2" w:rsidR="00EF1C4D" w:rsidRDefault="00EF1C4D" w:rsidP="00EF1C4D">
      <w:pPr>
        <w:pStyle w:val="ListParagraph"/>
        <w:spacing w:after="0" w:line="240" w:lineRule="auto"/>
        <w:ind w:left="709"/>
        <w:jc w:val="both"/>
      </w:pPr>
      <w:r>
        <w:t>The system will be capable of performing simple data analytics tasks, with the following output that will be visualised on a dashboard:</w:t>
      </w:r>
    </w:p>
    <w:p w14:paraId="227E6792" w14:textId="77777777" w:rsidR="00EF1C4D" w:rsidRDefault="00EF1C4D" w:rsidP="00EF1C4D">
      <w:pPr>
        <w:pStyle w:val="ListParagraph"/>
        <w:numPr>
          <w:ilvl w:val="0"/>
          <w:numId w:val="7"/>
        </w:numPr>
        <w:spacing w:after="0" w:line="240" w:lineRule="auto"/>
        <w:ind w:left="1364"/>
        <w:jc w:val="both"/>
      </w:pPr>
      <w:r>
        <w:t>Information of all accidents based on a user-selected period.</w:t>
      </w:r>
    </w:p>
    <w:p w14:paraId="66581564" w14:textId="77777777" w:rsidR="00EF1C4D" w:rsidRDefault="00EF1C4D" w:rsidP="00EF1C4D">
      <w:pPr>
        <w:pStyle w:val="ListParagraph"/>
        <w:numPr>
          <w:ilvl w:val="0"/>
          <w:numId w:val="7"/>
        </w:numPr>
        <w:spacing w:after="0" w:line="240" w:lineRule="auto"/>
        <w:ind w:left="1364"/>
        <w:jc w:val="both"/>
      </w:pPr>
      <w:r>
        <w:t>A chart showing the average number of accidents in each hour of the day based on a user-selected period.</w:t>
      </w:r>
    </w:p>
    <w:p w14:paraId="5C3996DC" w14:textId="077C0987" w:rsidR="00EF1C4D" w:rsidRDefault="00EF1C4D" w:rsidP="00EF1C4D">
      <w:pPr>
        <w:pStyle w:val="ListParagraph"/>
        <w:numPr>
          <w:ilvl w:val="0"/>
          <w:numId w:val="7"/>
        </w:numPr>
        <w:spacing w:after="0" w:line="240" w:lineRule="auto"/>
        <w:ind w:left="1364"/>
        <w:jc w:val="both"/>
      </w:pPr>
      <w:r>
        <w:t>Retrieve all accidents caused by an accident type that contains a keyword entered by the user (</w:t>
      </w:r>
      <w:r w:rsidR="003808E7">
        <w:t>e.g.,</w:t>
      </w:r>
      <w:r>
        <w:t xml:space="preserve"> collision, pedestrian), based on a user-selected </w:t>
      </w:r>
      <w:r w:rsidR="003808E7">
        <w:t>period.</w:t>
      </w:r>
    </w:p>
    <w:p w14:paraId="285D6797" w14:textId="77777777" w:rsidR="00EF1C4D" w:rsidRDefault="00EF1C4D" w:rsidP="00EF1C4D">
      <w:pPr>
        <w:pStyle w:val="ListParagraph"/>
        <w:numPr>
          <w:ilvl w:val="0"/>
          <w:numId w:val="7"/>
        </w:numPr>
        <w:spacing w:after="0" w:line="240" w:lineRule="auto"/>
        <w:ind w:left="1364"/>
        <w:jc w:val="both"/>
      </w:pPr>
      <w:r>
        <w:t>A chart that shows the impact of alcohol in accidents with the following filters:</w:t>
      </w:r>
    </w:p>
    <w:p w14:paraId="225BD463" w14:textId="0BF0E2D5" w:rsidR="00EF1C4D" w:rsidRDefault="00EF1C4D" w:rsidP="00EF1C4D">
      <w:pPr>
        <w:pStyle w:val="ListParagraph"/>
        <w:numPr>
          <w:ilvl w:val="1"/>
          <w:numId w:val="7"/>
        </w:numPr>
        <w:spacing w:after="0" w:line="240" w:lineRule="auto"/>
        <w:ind w:left="2084"/>
        <w:jc w:val="both"/>
      </w:pPr>
      <w:r>
        <w:t>Period Covered: Number of accidents by year, by month across a 5-year period, by day across a 5-year period, day of the week, hour of the day</w:t>
      </w:r>
      <w:r w:rsidR="00A058C7">
        <w:t>.</w:t>
      </w:r>
    </w:p>
    <w:p w14:paraId="37EFAD36" w14:textId="77777777" w:rsidR="00EF1C4D" w:rsidRPr="001E2B89" w:rsidRDefault="00EF1C4D" w:rsidP="00EF1C4D">
      <w:pPr>
        <w:pStyle w:val="ListParagraph"/>
        <w:numPr>
          <w:ilvl w:val="1"/>
          <w:numId w:val="7"/>
        </w:numPr>
        <w:spacing w:after="0" w:line="240" w:lineRule="auto"/>
        <w:ind w:left="2084"/>
        <w:jc w:val="both"/>
      </w:pPr>
      <w:r>
        <w:t>Type of accident</w:t>
      </w:r>
    </w:p>
    <w:p w14:paraId="6DBF5582" w14:textId="4B08A021" w:rsidR="00075B0B" w:rsidRDefault="00EF1C4D" w:rsidP="00473473">
      <w:pPr>
        <w:pStyle w:val="ListParagraph"/>
        <w:numPr>
          <w:ilvl w:val="0"/>
          <w:numId w:val="7"/>
        </w:numPr>
        <w:spacing w:after="0" w:line="240" w:lineRule="auto"/>
        <w:ind w:left="1364"/>
        <w:jc w:val="both"/>
      </w:pPr>
      <w:r>
        <w:t>A chart showing accidents that caused harm to each type of road user i.e., pedestrian, cyclists, motorists, older peopl</w:t>
      </w:r>
      <w:r w:rsidR="003808E7">
        <w:t>e etc</w:t>
      </w:r>
      <w:r>
        <w:t>., based on user-selected period and area.</w:t>
      </w:r>
    </w:p>
    <w:p w14:paraId="03DE0602" w14:textId="77777777" w:rsidR="00C86C9D" w:rsidRPr="00473473" w:rsidRDefault="00C86C9D" w:rsidP="00C86C9D">
      <w:pPr>
        <w:pStyle w:val="ListParagraph"/>
        <w:spacing w:after="0" w:line="240" w:lineRule="auto"/>
        <w:ind w:left="1364"/>
        <w:jc w:val="both"/>
      </w:pP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6D418BE" w14:textId="77777777" w:rsidR="00C86C9D" w:rsidRDefault="00C86C9D" w:rsidP="00C86C9D">
      <w:pPr>
        <w:pStyle w:val="ListParagraph"/>
        <w:spacing w:after="0" w:line="240" w:lineRule="auto"/>
        <w:ind w:left="709"/>
        <w:jc w:val="both"/>
      </w:pPr>
    </w:p>
    <w:p w14:paraId="5AE444B0" w14:textId="537A5322" w:rsidR="00C86C9D" w:rsidRDefault="00C86C9D" w:rsidP="00C86C9D">
      <w:pPr>
        <w:pStyle w:val="ListParagraph"/>
        <w:spacing w:after="0" w:line="240" w:lineRule="auto"/>
        <w:ind w:left="709"/>
        <w:jc w:val="both"/>
      </w:pPr>
      <w:r>
        <w:t>The primary benefit of the system is its potential to lower the social and economic costs brought about by road crashes, by serving as a tool to measure the performance of polices and departments in improving road safety, which in turn will serve as basis for policy improvements.</w:t>
      </w:r>
    </w:p>
    <w:p w14:paraId="1AAC9AA2" w14:textId="77777777" w:rsidR="00473473" w:rsidRPr="00473473" w:rsidRDefault="00473473" w:rsidP="00473473">
      <w:pPr>
        <w:pStyle w:val="ListParagraph"/>
        <w:ind w:left="857"/>
      </w:pPr>
    </w:p>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w:t>
      </w:r>
      <w:proofErr w:type="gramStart"/>
      <w:r w:rsidR="00AE0DC1">
        <w:rPr>
          <w:color w:val="FF0000"/>
        </w:rPr>
        <w:t>users</w:t>
      </w:r>
      <w:proofErr w:type="gramEnd"/>
      <w:r w:rsidR="00AE0DC1">
        <w:rPr>
          <w:color w:val="FF0000"/>
        </w:rPr>
        <w:t xml:space="preserve">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 xml:space="preserve">Assignment </w:t>
      </w:r>
      <w:proofErr w:type="gramStart"/>
      <w:r>
        <w:rPr>
          <w:b/>
          <w:color w:val="FF0000"/>
        </w:rPr>
        <w:t>note</w:t>
      </w:r>
      <w:proofErr w:type="gramEnd"/>
      <w:r>
        <w:rPr>
          <w:b/>
          <w:color w:val="FF0000"/>
        </w:rPr>
        <w:t>: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 xml:space="preserve">A block diagram/flowchart of how your software might </w:t>
      </w:r>
      <w:proofErr w:type="gramStart"/>
      <w:r>
        <w:rPr>
          <w:color w:val="FF0000"/>
        </w:rPr>
        <w:t>work</w:t>
      </w:r>
      <w:proofErr w:type="gramEnd"/>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 xml:space="preserve">a brief description of what it </w:t>
      </w:r>
      <w:proofErr w:type="gramStart"/>
      <w:r w:rsidRPr="00AE0DC1">
        <w:rPr>
          <w:color w:val="FF0000"/>
        </w:rPr>
        <w:t>does  (</w:t>
      </w:r>
      <w:proofErr w:type="gramEnd"/>
      <w:r w:rsidRPr="00AE0DC1">
        <w:rPr>
          <w:color w:val="FF0000"/>
        </w:rPr>
        <w:t>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 xml:space="preserve">a list of the input parameters, and their data types, and what they are used </w:t>
      </w:r>
      <w:proofErr w:type="gramStart"/>
      <w:r w:rsidRPr="00AE0DC1">
        <w:rPr>
          <w:color w:val="FF0000"/>
        </w:rPr>
        <w:t>for;</w:t>
      </w:r>
      <w:proofErr w:type="gramEnd"/>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w:t>
      </w:r>
      <w:proofErr w:type="spellStart"/>
      <w:proofErr w:type="gramStart"/>
      <w:r w:rsidRPr="00AE0DC1">
        <w:rPr>
          <w:color w:val="FF0000"/>
        </w:rPr>
        <w:t>ie</w:t>
      </w:r>
      <w:proofErr w:type="spellEnd"/>
      <w:proofErr w:type="gram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w:t>
      </w:r>
      <w:proofErr w:type="spellStart"/>
      <w:proofErr w:type="gramStart"/>
      <w:r w:rsidRPr="00AE0DC1">
        <w:rPr>
          <w:color w:val="FF0000"/>
        </w:rPr>
        <w:t>eg</w:t>
      </w:r>
      <w:proofErr w:type="spellEnd"/>
      <w:proofErr w:type="gram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 xml:space="preserve">Description of where and how it is </w:t>
      </w:r>
      <w:proofErr w:type="gramStart"/>
      <w:r w:rsidRPr="00AE0DC1">
        <w:rPr>
          <w:color w:val="FF0000"/>
        </w:rPr>
        <w:t>used</w:t>
      </w:r>
      <w:proofErr w:type="gramEnd"/>
    </w:p>
    <w:p w14:paraId="0AFC67D5" w14:textId="77777777" w:rsidR="00AE0DC1" w:rsidRPr="00AE0DC1" w:rsidRDefault="00AE0DC1" w:rsidP="00AE0DC1">
      <w:pPr>
        <w:pStyle w:val="ListParagraph"/>
        <w:numPr>
          <w:ilvl w:val="0"/>
          <w:numId w:val="4"/>
        </w:numPr>
        <w:rPr>
          <w:color w:val="FF0000"/>
        </w:rPr>
      </w:pPr>
      <w:r w:rsidRPr="00AE0DC1">
        <w:rPr>
          <w:color w:val="FF0000"/>
        </w:rPr>
        <w:t xml:space="preserve">List of data members, and what each one is for </w:t>
      </w:r>
      <w:proofErr w:type="gramStart"/>
      <w:r w:rsidRPr="00AE0DC1">
        <w:rPr>
          <w:color w:val="FF0000"/>
        </w:rPr>
        <w:t>do</w:t>
      </w:r>
      <w:proofErr w:type="gramEnd"/>
    </w:p>
    <w:p w14:paraId="10281326" w14:textId="77777777" w:rsidR="00AE0DC1" w:rsidRDefault="00AE0DC1" w:rsidP="00AE0DC1">
      <w:pPr>
        <w:pStyle w:val="ListParagraph"/>
        <w:numPr>
          <w:ilvl w:val="0"/>
          <w:numId w:val="4"/>
        </w:numPr>
        <w:rPr>
          <w:color w:val="FF0000"/>
        </w:rPr>
      </w:pPr>
      <w:r w:rsidRPr="00AE0DC1">
        <w:rPr>
          <w:color w:val="FF0000"/>
        </w:rPr>
        <w:t xml:space="preserve">List of functions that use </w:t>
      </w:r>
      <w:proofErr w:type="gramStart"/>
      <w:r w:rsidRPr="00AE0DC1">
        <w:rPr>
          <w:color w:val="FF0000"/>
        </w:rPr>
        <w:t>it</w:t>
      </w:r>
      <w:proofErr w:type="gramEnd"/>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proofErr w:type="gramStart"/>
      <w:r w:rsidRPr="00AE0DC1">
        <w:rPr>
          <w:color w:val="FF0000"/>
        </w:rPr>
        <w:t>structures</w:t>
      </w:r>
      <w:proofErr w:type="gramEnd"/>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Heading1"/>
        <w:numPr>
          <w:ilvl w:val="0"/>
          <w:numId w:val="2"/>
        </w:numPr>
      </w:pPr>
      <w:bookmarkStart w:id="8" w:name="_Toc46748633"/>
      <w:r>
        <w:lastRenderedPageBreak/>
        <w:t>User Interface Design</w:t>
      </w:r>
      <w:bookmarkEnd w:id="8"/>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2073AAE1" w14:textId="645D9AF9" w:rsidR="001B33CA" w:rsidRDefault="001B33CA" w:rsidP="00926876">
      <w:r w:rsidRPr="001B33CA">
        <w:t xml:space="preserve">For the interface design, wireframes were initially developed and later, </w:t>
      </w:r>
      <w:proofErr w:type="spellStart"/>
      <w:r w:rsidRPr="001B33CA">
        <w:t>Pixso</w:t>
      </w:r>
      <w:proofErr w:type="spellEnd"/>
      <w:r w:rsidRPr="001B33CA">
        <w:t xml:space="preserve"> was used for creating the final UI </w:t>
      </w:r>
      <w:r w:rsidRPr="001B33CA">
        <w:t>mock-up</w:t>
      </w:r>
      <w:r w:rsidRPr="001B33CA">
        <w:t>. User research underscored the importance of a user-friendly, easy-to-navigate interface, which guided our design decisions.</w:t>
      </w:r>
    </w:p>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36930616" w14:textId="77777777" w:rsidR="001B33CA" w:rsidRPr="001B33CA" w:rsidRDefault="001B33CA" w:rsidP="001B33CA">
      <w:r w:rsidRPr="001B33CA">
        <w:t>The interface is organized into several key sections:</w:t>
      </w:r>
    </w:p>
    <w:p w14:paraId="415D5422" w14:textId="77777777" w:rsidR="001B33CA" w:rsidRPr="001B33CA" w:rsidRDefault="001B33CA" w:rsidP="001B33CA">
      <w:pPr>
        <w:numPr>
          <w:ilvl w:val="0"/>
          <w:numId w:val="8"/>
        </w:numPr>
      </w:pPr>
      <w:r w:rsidRPr="001B33CA">
        <w:rPr>
          <w:b/>
          <w:bCs/>
        </w:rPr>
        <w:t>Header</w:t>
      </w:r>
      <w:r w:rsidRPr="001B33CA">
        <w:t>: Contains the system name and logo, with date selectors aligned to the right.</w:t>
      </w:r>
    </w:p>
    <w:p w14:paraId="34716389" w14:textId="77777777" w:rsidR="001B33CA" w:rsidRPr="001B33CA" w:rsidRDefault="001B33CA" w:rsidP="001B33CA">
      <w:pPr>
        <w:numPr>
          <w:ilvl w:val="0"/>
          <w:numId w:val="8"/>
        </w:numPr>
      </w:pPr>
      <w:r w:rsidRPr="001B33CA">
        <w:rPr>
          <w:b/>
          <w:bCs/>
        </w:rPr>
        <w:t>Search Bar &amp; Dropdowns</w:t>
      </w:r>
      <w:r w:rsidRPr="001B33CA">
        <w:t>: Below the header, users can set specific conditions and select desired search results via dropdown menus.</w:t>
      </w:r>
    </w:p>
    <w:p w14:paraId="7D0447AC" w14:textId="77777777" w:rsidR="001B33CA" w:rsidRPr="001B33CA" w:rsidRDefault="001B33CA" w:rsidP="001B33CA">
      <w:pPr>
        <w:numPr>
          <w:ilvl w:val="0"/>
          <w:numId w:val="8"/>
        </w:numPr>
      </w:pPr>
      <w:r w:rsidRPr="001B33CA">
        <w:rPr>
          <w:b/>
          <w:bCs/>
        </w:rPr>
        <w:t>First Graph</w:t>
      </w:r>
      <w:r w:rsidRPr="001B33CA">
        <w:t>: Positioned further down to provide an initial data overview.</w:t>
      </w:r>
    </w:p>
    <w:p w14:paraId="283E8793" w14:textId="77777777" w:rsidR="001B33CA" w:rsidRPr="001B33CA" w:rsidRDefault="001B33CA" w:rsidP="001B33CA">
      <w:pPr>
        <w:numPr>
          <w:ilvl w:val="0"/>
          <w:numId w:val="8"/>
        </w:numPr>
      </w:pPr>
      <w:r w:rsidRPr="001B33CA">
        <w:rPr>
          <w:b/>
          <w:bCs/>
        </w:rPr>
        <w:t>Second Graph</w:t>
      </w:r>
      <w:r w:rsidRPr="001B33CA">
        <w:t>: Offers a more detailed data analysis.</w:t>
      </w:r>
    </w:p>
    <w:p w14:paraId="01E3D013" w14:textId="77777777" w:rsidR="001B33CA" w:rsidRPr="001B33CA" w:rsidRDefault="001B33CA" w:rsidP="001B33CA">
      <w:pPr>
        <w:numPr>
          <w:ilvl w:val="0"/>
          <w:numId w:val="8"/>
        </w:numPr>
      </w:pPr>
      <w:r w:rsidRPr="001B33CA">
        <w:rPr>
          <w:b/>
          <w:bCs/>
        </w:rPr>
        <w:t>Table</w:t>
      </w:r>
      <w:r w:rsidRPr="001B33CA">
        <w:t>: Situated at the bottom for granular data representation.</w:t>
      </w:r>
    </w:p>
    <w:p w14:paraId="1BB208D3" w14:textId="77777777" w:rsidR="001B33CA" w:rsidRDefault="001B33CA" w:rsidP="001B33CA">
      <w:r w:rsidRPr="001B33CA">
        <w:t>A vertical scroll is implemented to accommodate smaller screens or situations where a vertical layout is more practical.</w:t>
      </w:r>
    </w:p>
    <w:p w14:paraId="3F35C4D4" w14:textId="76741E52" w:rsidR="001B33CA" w:rsidRPr="001B33CA" w:rsidRDefault="001B33CA" w:rsidP="001B33CA">
      <w:r>
        <w:rPr>
          <w:noProof/>
        </w:rPr>
        <w:lastRenderedPageBreak/>
        <w:drawing>
          <wp:inline distT="0" distB="0" distL="0" distR="0" wp14:anchorId="7CE648AD" wp14:editId="26B9E959">
            <wp:extent cx="5731510" cy="7016115"/>
            <wp:effectExtent l="0" t="0" r="0" b="0"/>
            <wp:docPr id="165793010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7016115"/>
                    </a:xfrm>
                    <a:prstGeom prst="rect">
                      <a:avLst/>
                    </a:prstGeom>
                    <a:noFill/>
                    <a:ln>
                      <a:noFill/>
                    </a:ln>
                  </pic:spPr>
                </pic:pic>
              </a:graphicData>
            </a:graphic>
          </wp:inline>
        </w:drawing>
      </w:r>
    </w:p>
    <w:p w14:paraId="180948AB" w14:textId="77777777" w:rsidR="001B33CA" w:rsidRPr="001B33CA" w:rsidRDefault="001B33CA" w:rsidP="001B33CA">
      <w:pPr>
        <w:rPr>
          <w:b/>
          <w:bCs/>
        </w:rPr>
      </w:pPr>
      <w:r w:rsidRPr="001B33CA">
        <w:rPr>
          <w:b/>
          <w:bCs/>
        </w:rPr>
        <w:t>Justification</w:t>
      </w:r>
    </w:p>
    <w:p w14:paraId="37359393" w14:textId="77777777" w:rsidR="001B33CA" w:rsidRPr="001B33CA" w:rsidRDefault="001B33CA" w:rsidP="001B33CA">
      <w:r w:rsidRPr="001B33CA">
        <w:t>The header was designed for instant recognition, housing the system name and logo. Dropdowns are below the header to facilitate condition-based searching. Graphs and tables follow in a logical flow to present data from a general overview to specific details. The vertical scroll option was added to ensure user-friendliness regardless of screen size.</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lastRenderedPageBreak/>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A2F87B2" w14:textId="77777777" w:rsidR="001B33CA" w:rsidRPr="001B33CA" w:rsidRDefault="001B33CA" w:rsidP="001B33CA">
      <w:pPr>
        <w:numPr>
          <w:ilvl w:val="0"/>
          <w:numId w:val="9"/>
        </w:numPr>
      </w:pPr>
      <w:r w:rsidRPr="001B33CA">
        <w:rPr>
          <w:b/>
          <w:bCs/>
        </w:rPr>
        <w:t>Layout</w:t>
      </w:r>
      <w:r w:rsidRPr="001B33CA">
        <w:t>: The layout is dynamic, able to extend vertically or adapt via a scrollbar, depending on the user’s screen size.</w:t>
      </w:r>
    </w:p>
    <w:p w14:paraId="1C7584EB" w14:textId="77777777" w:rsidR="001B33CA" w:rsidRPr="001B33CA" w:rsidRDefault="001B33CA" w:rsidP="001B33CA">
      <w:pPr>
        <w:numPr>
          <w:ilvl w:val="0"/>
          <w:numId w:val="9"/>
        </w:numPr>
      </w:pPr>
      <w:r w:rsidRPr="001B33CA">
        <w:rPr>
          <w:b/>
          <w:bCs/>
        </w:rPr>
        <w:t>Visual Elements</w:t>
      </w:r>
      <w:r w:rsidRPr="001B33CA">
        <w:t>: Minimalistic shadows are used to elevate elements.</w:t>
      </w:r>
    </w:p>
    <w:p w14:paraId="6378E943" w14:textId="77777777" w:rsidR="001B33CA" w:rsidRPr="001B33CA" w:rsidRDefault="001B33CA" w:rsidP="001B33CA">
      <w:pPr>
        <w:numPr>
          <w:ilvl w:val="0"/>
          <w:numId w:val="9"/>
        </w:numPr>
      </w:pPr>
      <w:r w:rsidRPr="001B33CA">
        <w:rPr>
          <w:b/>
          <w:bCs/>
        </w:rPr>
        <w:t>Icons &amp; Graphics</w:t>
      </w:r>
      <w:r w:rsidRPr="001B33CA">
        <w:t>: Simple, easy-to-understand icons are employed.</w:t>
      </w:r>
    </w:p>
    <w:p w14:paraId="30998A87" w14:textId="77777777" w:rsidR="001B33CA" w:rsidRPr="001B33CA" w:rsidRDefault="001B33CA" w:rsidP="001B33CA">
      <w:pPr>
        <w:numPr>
          <w:ilvl w:val="0"/>
          <w:numId w:val="9"/>
        </w:numPr>
      </w:pPr>
      <w:r w:rsidRPr="001B33CA">
        <w:rPr>
          <w:b/>
          <w:bCs/>
        </w:rPr>
        <w:t>Style</w:t>
      </w:r>
      <w:r w:rsidRPr="001B33CA">
        <w:t>: The design maintains a clean and modern aesthetic.</w:t>
      </w:r>
    </w:p>
    <w:p w14:paraId="0D64390F" w14:textId="77777777" w:rsidR="001B33CA" w:rsidRPr="001B33CA" w:rsidRDefault="001B33CA" w:rsidP="001B33CA">
      <w:pPr>
        <w:numPr>
          <w:ilvl w:val="0"/>
          <w:numId w:val="9"/>
        </w:numPr>
      </w:pPr>
      <w:proofErr w:type="spellStart"/>
      <w:r w:rsidRPr="001B33CA">
        <w:rPr>
          <w:b/>
          <w:bCs/>
        </w:rPr>
        <w:t>Color</w:t>
      </w:r>
      <w:proofErr w:type="spellEnd"/>
      <w:r w:rsidRPr="001B33CA">
        <w:t xml:space="preserve">: The header utilizes the signature </w:t>
      </w:r>
      <w:proofErr w:type="spellStart"/>
      <w:r w:rsidRPr="001B33CA">
        <w:t>color</w:t>
      </w:r>
      <w:proofErr w:type="spellEnd"/>
      <w:r w:rsidRPr="001B33CA">
        <w:t xml:space="preserve"> of the relevant government body to evoke familiarity and trust. The rest of the design sticks to neutral shades.</w:t>
      </w:r>
    </w:p>
    <w:p w14:paraId="58EDAA06" w14:textId="77777777" w:rsidR="001B33CA" w:rsidRDefault="001B33CA" w:rsidP="001B33CA">
      <w:pPr>
        <w:numPr>
          <w:ilvl w:val="0"/>
          <w:numId w:val="9"/>
        </w:numPr>
      </w:pPr>
      <w:r w:rsidRPr="001B33CA">
        <w:rPr>
          <w:b/>
          <w:bCs/>
        </w:rPr>
        <w:t>Fonts</w:t>
      </w:r>
      <w:r w:rsidRPr="001B33CA">
        <w:t>: Sans-serif fonts are chosen for readability and modernity.</w:t>
      </w:r>
    </w:p>
    <w:p w14:paraId="6DB7F38B" w14:textId="77777777" w:rsidR="001B33CA" w:rsidRDefault="001B33CA" w:rsidP="001B33CA"/>
    <w:p w14:paraId="3D486D91" w14:textId="4008F7A7" w:rsidR="001B33CA" w:rsidRDefault="001B33CA" w:rsidP="001B33CA">
      <w:r w:rsidRPr="001B33CA">
        <w:drawing>
          <wp:inline distT="0" distB="0" distL="0" distR="0" wp14:anchorId="33118DF2" wp14:editId="437F534E">
            <wp:extent cx="3454400" cy="3708400"/>
            <wp:effectExtent l="0" t="0" r="0" b="0"/>
            <wp:docPr id="138547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477952" name=""/>
                    <pic:cNvPicPr/>
                  </pic:nvPicPr>
                  <pic:blipFill>
                    <a:blip r:embed="rId7"/>
                    <a:stretch>
                      <a:fillRect/>
                    </a:stretch>
                  </pic:blipFill>
                  <pic:spPr>
                    <a:xfrm>
                      <a:off x="0" y="0"/>
                      <a:ext cx="3454400" cy="3708400"/>
                    </a:xfrm>
                    <a:prstGeom prst="rect">
                      <a:avLst/>
                    </a:prstGeom>
                  </pic:spPr>
                </pic:pic>
              </a:graphicData>
            </a:graphic>
          </wp:inline>
        </w:drawing>
      </w:r>
    </w:p>
    <w:p w14:paraId="06342071" w14:textId="115A8B20" w:rsidR="001B33CA" w:rsidRPr="001B33CA" w:rsidRDefault="001B33CA" w:rsidP="001B33CA">
      <w:r w:rsidRPr="001B33CA">
        <w:lastRenderedPageBreak/>
        <w:drawing>
          <wp:inline distT="0" distB="0" distL="0" distR="0" wp14:anchorId="5997F4A9" wp14:editId="3591CD6A">
            <wp:extent cx="3022600" cy="6210300"/>
            <wp:effectExtent l="0" t="0" r="0" b="0"/>
            <wp:docPr id="10950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03592" name=""/>
                    <pic:cNvPicPr/>
                  </pic:nvPicPr>
                  <pic:blipFill>
                    <a:blip r:embed="rId8"/>
                    <a:stretch>
                      <a:fillRect/>
                    </a:stretch>
                  </pic:blipFill>
                  <pic:spPr>
                    <a:xfrm>
                      <a:off x="0" y="0"/>
                      <a:ext cx="3022600" cy="6210300"/>
                    </a:xfrm>
                    <a:prstGeom prst="rect">
                      <a:avLst/>
                    </a:prstGeom>
                  </pic:spPr>
                </pic:pic>
              </a:graphicData>
            </a:graphic>
          </wp:inline>
        </w:drawing>
      </w:r>
    </w:p>
    <w:p w14:paraId="30A07D26" w14:textId="77777777" w:rsidR="001B33CA" w:rsidRPr="001B33CA" w:rsidRDefault="001B33CA" w:rsidP="001B33CA">
      <w:pPr>
        <w:rPr>
          <w:b/>
          <w:bCs/>
        </w:rPr>
      </w:pPr>
      <w:r w:rsidRPr="001B33CA">
        <w:rPr>
          <w:b/>
          <w:bCs/>
        </w:rPr>
        <w:t>Justification</w:t>
      </w:r>
    </w:p>
    <w:p w14:paraId="17EDF3E6" w14:textId="77777777" w:rsidR="001B33CA" w:rsidRPr="001B33CA" w:rsidRDefault="001B33CA" w:rsidP="001B33CA">
      <w:r w:rsidRPr="001B33CA">
        <w:t xml:space="preserve">The dynamic layout was chosen for adaptability, ensuring an optimal user experience irrespective of device dimensions. Minimalistic shadows add depth without causing distractions. The government's signature </w:t>
      </w:r>
      <w:proofErr w:type="spellStart"/>
      <w:r w:rsidRPr="001B33CA">
        <w:t>color</w:t>
      </w:r>
      <w:proofErr w:type="spellEnd"/>
      <w:r w:rsidRPr="001B33CA">
        <w:t xml:space="preserve"> in the header was incorporated to build a sense of trust and familiarity with the users.</w:t>
      </w:r>
    </w:p>
    <w:p w14:paraId="1EB270E9" w14:textId="77777777" w:rsidR="001B33CA" w:rsidRPr="001B33CA" w:rsidRDefault="001B33CA" w:rsidP="001B33CA"/>
    <w:p w14:paraId="7CA7B254" w14:textId="77777777" w:rsidR="00926876" w:rsidRDefault="00926876" w:rsidP="00926876"/>
    <w:p w14:paraId="50A4E6D5" w14:textId="4D75B85E" w:rsidR="004064BF" w:rsidRDefault="004064BF">
      <w:r>
        <w:br w:type="page"/>
      </w:r>
    </w:p>
    <w:p w14:paraId="7B3A3006" w14:textId="5735AD7A" w:rsidR="004064BF" w:rsidRDefault="004064BF" w:rsidP="006007DE">
      <w:pPr>
        <w:pStyle w:val="Heading1"/>
      </w:pPr>
      <w:r w:rsidRPr="000460BF">
        <w:lastRenderedPageBreak/>
        <w:t>REFERENCES</w:t>
      </w:r>
    </w:p>
    <w:p w14:paraId="407A4F02" w14:textId="77777777" w:rsidR="006007DE" w:rsidRPr="006007DE" w:rsidRDefault="006007DE" w:rsidP="006007DE"/>
    <w:p w14:paraId="2DCAA133" w14:textId="77777777" w:rsidR="006007DE" w:rsidRDefault="006007DE" w:rsidP="00C627CA">
      <w:pPr>
        <w:spacing w:after="240" w:line="240" w:lineRule="auto"/>
        <w:ind w:left="1134" w:hanging="1134"/>
        <w:jc w:val="both"/>
      </w:pPr>
      <w:r>
        <w:t xml:space="preserve">Steinhauser, R., &amp; </w:t>
      </w:r>
      <w:proofErr w:type="spellStart"/>
      <w:r>
        <w:t>Lancsar</w:t>
      </w:r>
      <w:proofErr w:type="spellEnd"/>
      <w:r>
        <w:t xml:space="preserve">, E. (2022, September). </w:t>
      </w:r>
      <w:r w:rsidRPr="008B05EE">
        <w:t>Social Cost of Road Crashes</w:t>
      </w:r>
      <w:r>
        <w:t>:</w:t>
      </w:r>
      <w:r w:rsidRPr="008B05EE">
        <w:t xml:space="preserve"> </w:t>
      </w:r>
      <w:r w:rsidRPr="006C62EB">
        <w:rPr>
          <w:i/>
          <w:iCs/>
        </w:rPr>
        <w:t xml:space="preserve">Report for the Bureau of Infrastructure and Transport Research Economics </w:t>
      </w:r>
      <w:r>
        <w:t xml:space="preserve">(Final Report). The Australian National University. </w:t>
      </w:r>
      <w:hyperlink r:id="rId9" w:history="1">
        <w:r w:rsidRPr="004B5815">
          <w:rPr>
            <w:rStyle w:val="Hyperlink"/>
          </w:rPr>
          <w:t>https://www.bitre.gov.au/sites/default/files/documents/social-cost-of-road-crashes.pdf</w:t>
        </w:r>
      </w:hyperlink>
      <w:r>
        <w:t xml:space="preserve"> </w:t>
      </w:r>
    </w:p>
    <w:p w14:paraId="0DB365DD" w14:textId="77777777" w:rsidR="000460BF" w:rsidRPr="00926CFD" w:rsidRDefault="000460BF" w:rsidP="00926876"/>
    <w:sectPr w:rsidR="000460BF"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50AC"/>
    <w:multiLevelType w:val="hybridMultilevel"/>
    <w:tmpl w:val="CF383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40E0CD1"/>
    <w:multiLevelType w:val="multilevel"/>
    <w:tmpl w:val="9DE04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4C5587"/>
    <w:multiLevelType w:val="multilevel"/>
    <w:tmpl w:val="D31EA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942713169">
    <w:abstractNumId w:val="2"/>
  </w:num>
  <w:num w:numId="2" w16cid:durableId="1914468635">
    <w:abstractNumId w:val="8"/>
  </w:num>
  <w:num w:numId="3" w16cid:durableId="973679732">
    <w:abstractNumId w:val="7"/>
  </w:num>
  <w:num w:numId="4" w16cid:durableId="2136947965">
    <w:abstractNumId w:val="5"/>
  </w:num>
  <w:num w:numId="5" w16cid:durableId="998385269">
    <w:abstractNumId w:val="6"/>
  </w:num>
  <w:num w:numId="6" w16cid:durableId="1653094179">
    <w:abstractNumId w:val="1"/>
  </w:num>
  <w:num w:numId="7" w16cid:durableId="1462378823">
    <w:abstractNumId w:val="0"/>
  </w:num>
  <w:num w:numId="8" w16cid:durableId="1383797197">
    <w:abstractNumId w:val="4"/>
  </w:num>
  <w:num w:numId="9" w16cid:durableId="12684665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60BF"/>
    <w:rsid w:val="00075B0B"/>
    <w:rsid w:val="000E35F4"/>
    <w:rsid w:val="001936AF"/>
    <w:rsid w:val="001B33CA"/>
    <w:rsid w:val="001D051F"/>
    <w:rsid w:val="0028739D"/>
    <w:rsid w:val="002D5A59"/>
    <w:rsid w:val="002E1391"/>
    <w:rsid w:val="003039C0"/>
    <w:rsid w:val="00362E24"/>
    <w:rsid w:val="003808E7"/>
    <w:rsid w:val="003B63F4"/>
    <w:rsid w:val="004064BF"/>
    <w:rsid w:val="00473473"/>
    <w:rsid w:val="00485431"/>
    <w:rsid w:val="0050253F"/>
    <w:rsid w:val="00547A3F"/>
    <w:rsid w:val="006007DE"/>
    <w:rsid w:val="00662952"/>
    <w:rsid w:val="00926876"/>
    <w:rsid w:val="00926CFD"/>
    <w:rsid w:val="009442AB"/>
    <w:rsid w:val="009A724D"/>
    <w:rsid w:val="00A058C7"/>
    <w:rsid w:val="00A97E28"/>
    <w:rsid w:val="00AB5985"/>
    <w:rsid w:val="00AE0DC1"/>
    <w:rsid w:val="00B8734C"/>
    <w:rsid w:val="00C627CA"/>
    <w:rsid w:val="00C86C9D"/>
    <w:rsid w:val="00D24009"/>
    <w:rsid w:val="00DB3B80"/>
    <w:rsid w:val="00E37749"/>
    <w:rsid w:val="00E40C21"/>
    <w:rsid w:val="00EA682D"/>
    <w:rsid w:val="00EF1C4D"/>
    <w:rsid w:val="00FB38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4747">
      <w:bodyDiv w:val="1"/>
      <w:marLeft w:val="0"/>
      <w:marRight w:val="0"/>
      <w:marTop w:val="0"/>
      <w:marBottom w:val="0"/>
      <w:divBdr>
        <w:top w:val="none" w:sz="0" w:space="0" w:color="auto"/>
        <w:left w:val="none" w:sz="0" w:space="0" w:color="auto"/>
        <w:bottom w:val="none" w:sz="0" w:space="0" w:color="auto"/>
        <w:right w:val="none" w:sz="0" w:space="0" w:color="auto"/>
      </w:divBdr>
    </w:div>
    <w:div w:id="823205645">
      <w:bodyDiv w:val="1"/>
      <w:marLeft w:val="0"/>
      <w:marRight w:val="0"/>
      <w:marTop w:val="0"/>
      <w:marBottom w:val="0"/>
      <w:divBdr>
        <w:top w:val="none" w:sz="0" w:space="0" w:color="auto"/>
        <w:left w:val="none" w:sz="0" w:space="0" w:color="auto"/>
        <w:bottom w:val="none" w:sz="0" w:space="0" w:color="auto"/>
        <w:right w:val="none" w:sz="0" w:space="0" w:color="auto"/>
      </w:divBdr>
    </w:div>
    <w:div w:id="1661352236">
      <w:bodyDiv w:val="1"/>
      <w:marLeft w:val="0"/>
      <w:marRight w:val="0"/>
      <w:marTop w:val="0"/>
      <w:marBottom w:val="0"/>
      <w:divBdr>
        <w:top w:val="none" w:sz="0" w:space="0" w:color="auto"/>
        <w:left w:val="none" w:sz="0" w:space="0" w:color="auto"/>
        <w:bottom w:val="none" w:sz="0" w:space="0" w:color="auto"/>
        <w:right w:val="none" w:sz="0" w:space="0" w:color="auto"/>
      </w:divBdr>
    </w:div>
    <w:div w:id="1680739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itre.gov.au/sites/default/files/documents/social-cost-of-road-crashes.pdf"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1771</TotalTime>
  <Pages>10</Pages>
  <Words>1399</Words>
  <Characters>7979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Augustine Kim</cp:lastModifiedBy>
  <cp:revision>33</cp:revision>
  <dcterms:created xsi:type="dcterms:W3CDTF">2017-07-21T00:22:00Z</dcterms:created>
  <dcterms:modified xsi:type="dcterms:W3CDTF">2023-09-01T08:31:00Z</dcterms:modified>
</cp:coreProperties>
</file>